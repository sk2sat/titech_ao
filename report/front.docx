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1E6" w:rsidRDefault="005670B7" w:rsidP="00475556">
      <w:pPr>
        <w:pStyle w:val="a5"/>
      </w:pPr>
      <w:r>
        <w:rPr>
          <w:rFonts w:hint="eastAsia"/>
        </w:rPr>
        <w:t>東京工業大学情報理</w:t>
      </w:r>
      <w:r w:rsidR="00EC09FE">
        <w:rPr>
          <w:rFonts w:hint="eastAsia"/>
        </w:rPr>
        <w:t>工</w:t>
      </w:r>
      <w:r>
        <w:rPr>
          <w:rFonts w:hint="eastAsia"/>
        </w:rPr>
        <w:t>学院</w:t>
      </w:r>
      <w:r>
        <w:rPr>
          <w:rFonts w:hint="eastAsia"/>
        </w:rPr>
        <w:t>AO</w:t>
      </w:r>
      <w:r>
        <w:rPr>
          <w:rFonts w:hint="eastAsia"/>
        </w:rPr>
        <w:t>入試</w:t>
      </w:r>
      <w:r w:rsidR="00BC5074">
        <w:rPr>
          <w:rFonts w:hint="eastAsia"/>
        </w:rPr>
        <w:tab/>
      </w:r>
      <w:r>
        <w:rPr>
          <w:rFonts w:hint="eastAsia"/>
        </w:rPr>
        <w:t>活動実績報告書</w:t>
      </w:r>
      <w:bookmarkStart w:id="0" w:name="_GoBack"/>
      <w:bookmarkEnd w:id="0"/>
    </w:p>
    <w:p w:rsidR="005670B7" w:rsidRDefault="005670B7" w:rsidP="0066019C">
      <w:pPr>
        <w:tabs>
          <w:tab w:val="left" w:pos="993"/>
          <w:tab w:val="left" w:pos="1418"/>
        </w:tabs>
      </w:pPr>
      <w:r>
        <w:rPr>
          <w:rFonts w:hint="eastAsia"/>
        </w:rPr>
        <w:t>氏名</w:t>
      </w:r>
      <w:r>
        <w:t xml:space="preserve"> </w:t>
      </w:r>
      <w:r>
        <w:rPr>
          <w:rFonts w:hint="eastAsia"/>
        </w:rPr>
        <w:t>(</w:t>
      </w:r>
      <w:r w:rsidR="0050004B">
        <w:rPr>
          <w:rFonts w:hint="eastAsia"/>
        </w:rPr>
        <w:t>ふりがな</w:t>
      </w:r>
      <w:r>
        <w:rPr>
          <w:rFonts w:hint="eastAsia"/>
        </w:rPr>
        <w:t>)</w:t>
      </w:r>
      <w:r>
        <w:t>:</w:t>
      </w:r>
      <w:r w:rsidR="0066019C">
        <w:tab/>
      </w:r>
      <w:sdt>
        <w:sdtPr>
          <w:rPr>
            <w:rStyle w:val="a7"/>
            <w:rFonts w:hint="eastAsia"/>
          </w:rPr>
          <w:alias w:val="氏名"/>
          <w:tag w:val="氏名"/>
          <w:id w:val="590284825"/>
          <w:placeholder>
            <w:docPart w:val="8DD446BC57A2468C9AFEB78B6711B40D"/>
          </w:placeholder>
          <w:text/>
        </w:sdtPr>
        <w:sdtContent>
          <w:del w:id="1" w:author="dane" w:date="2018-12-14T21:38:00Z">
            <w:r w:rsidR="00D03687" w:rsidDel="00D03687">
              <w:rPr>
                <w:rStyle w:val="a7"/>
                <w:rFonts w:hint="eastAsia"/>
              </w:rPr>
              <w:delText xml:space="preserve">                    </w:delText>
            </w:r>
          </w:del>
          <w:ins w:id="2" w:author="dane" w:date="2018-12-14T21:38:00Z">
            <w:r w:rsidR="00D03687">
              <w:rPr>
                <w:rStyle w:val="a7"/>
                <w:rFonts w:hint="eastAsia"/>
              </w:rPr>
              <w:t>坂本優太</w:t>
            </w:r>
          </w:ins>
        </w:sdtContent>
      </w:sdt>
      <w:r w:rsidR="00677C47">
        <w:t xml:space="preserve"> (</w:t>
      </w:r>
      <w:sdt>
        <w:sdtPr>
          <w:rPr>
            <w:rStyle w:val="a7"/>
            <w:rFonts w:hint="eastAsia"/>
          </w:rPr>
          <w:alias w:val="ふりがな"/>
          <w:tag w:val="ふりがな"/>
          <w:id w:val="-1799989146"/>
          <w:placeholder>
            <w:docPart w:val="08F143B4D85D4D9FAA8B3AFD5DD130C9"/>
          </w:placeholder>
          <w:text/>
        </w:sdtPr>
        <w:sdtContent>
          <w:del w:id="3" w:author="dane" w:date="2018-12-14T21:38:00Z">
            <w:r w:rsidR="00D03687" w:rsidDel="00D03687">
              <w:rPr>
                <w:rStyle w:val="a7"/>
                <w:rFonts w:hint="eastAsia"/>
              </w:rPr>
              <w:delText xml:space="preserve">                           </w:delText>
            </w:r>
          </w:del>
          <w:ins w:id="4" w:author="dane" w:date="2018-12-14T21:38:00Z">
            <w:r w:rsidR="00D03687">
              <w:rPr>
                <w:rStyle w:val="a7"/>
                <w:rFonts w:hint="eastAsia"/>
              </w:rPr>
              <w:t>さかもとゆうた</w:t>
            </w:r>
          </w:ins>
        </w:sdtContent>
      </w:sdt>
      <w:r w:rsidR="00677C47">
        <w:t>)</w:t>
      </w:r>
    </w:p>
    <w:p w:rsidR="005670B7" w:rsidRDefault="005670B7" w:rsidP="0066019C">
      <w:pPr>
        <w:tabs>
          <w:tab w:val="left" w:pos="1418"/>
        </w:tabs>
        <w:ind w:left="1418" w:hanging="1418"/>
      </w:pPr>
      <w:r>
        <w:rPr>
          <w:rFonts w:hint="eastAsia"/>
        </w:rPr>
        <w:t>高等学校</w:t>
      </w:r>
      <w:r>
        <w:rPr>
          <w:rFonts w:hint="eastAsia"/>
        </w:rPr>
        <w:t>:</w:t>
      </w:r>
      <w:r w:rsidR="0066019C">
        <w:tab/>
      </w:r>
      <w:sdt>
        <w:sdtPr>
          <w:rPr>
            <w:rStyle w:val="a7"/>
            <w:rFonts w:hint="eastAsia"/>
          </w:rPr>
          <w:alias w:val="高校"/>
          <w:tag w:val="高校"/>
          <w:id w:val="2136681504"/>
          <w:placeholder>
            <w:docPart w:val="834CBEFB171E4E71A7E179FE0C652B33"/>
          </w:placeholder>
          <w:text/>
        </w:sdtPr>
        <w:sdtContent>
          <w:del w:id="5" w:author="dane" w:date="2018-12-14T21:38:00Z">
            <w:r w:rsidR="00D03687" w:rsidDel="00D03687">
              <w:rPr>
                <w:rStyle w:val="a7"/>
                <w:rFonts w:hint="eastAsia"/>
              </w:rPr>
              <w:delText xml:space="preserve">                                         </w:delText>
            </w:r>
          </w:del>
          <w:ins w:id="6" w:author="dane" w:date="2018-12-14T21:38:00Z">
            <w:r w:rsidR="00D03687">
              <w:rPr>
                <w:rStyle w:val="a7"/>
                <w:rFonts w:hint="eastAsia"/>
              </w:rPr>
              <w:t>浅野高校</w:t>
            </w:r>
          </w:ins>
        </w:sdtContent>
      </w:sdt>
      <w:r w:rsidR="0066019C">
        <w:br/>
      </w:r>
      <w:r w:rsidR="00EC2605">
        <w:t>(</w:t>
      </w:r>
      <w:sdt>
        <w:sdtPr>
          <w:rPr>
            <w:rStyle w:val="a7"/>
            <w:rFonts w:hint="eastAsia"/>
          </w:rPr>
          <w:id w:val="231199960"/>
          <w:placeholder>
            <w:docPart w:val="9CB0E25D2FB24C3F96C26C6AE1230DF6"/>
          </w:placeholder>
          <w:text/>
        </w:sdtPr>
        <w:sdtContent>
          <w:del w:id="7" w:author="dane" w:date="2018-12-14T21:38:00Z">
            <w:r w:rsidR="00D03687" w:rsidDel="00D03687">
              <w:rPr>
                <w:rStyle w:val="a7"/>
                <w:rFonts w:hint="eastAsia"/>
              </w:rPr>
              <w:delText xml:space="preserve">            </w:delText>
            </w:r>
          </w:del>
          <w:ins w:id="8" w:author="dane" w:date="2018-12-14T21:38:00Z">
            <w:r w:rsidR="00D03687">
              <w:rPr>
                <w:rStyle w:val="a7"/>
                <w:rFonts w:hint="eastAsia"/>
              </w:rPr>
              <w:t>2019</w:t>
            </w:r>
          </w:ins>
        </w:sdtContent>
      </w:sdt>
      <w:r w:rsidR="00EC2605">
        <w:rPr>
          <w:rFonts w:hint="eastAsia"/>
        </w:rPr>
        <w:t>年</w:t>
      </w:r>
      <w:sdt>
        <w:sdtPr>
          <w:rPr>
            <w:rStyle w:val="a7"/>
            <w:rFonts w:hint="eastAsia"/>
          </w:rPr>
          <w:id w:val="-1100795774"/>
          <w:placeholder>
            <w:docPart w:val="CAE34642948A415DAA30F810F0DA6FB7"/>
          </w:placeholder>
          <w:text/>
        </w:sdtPr>
        <w:sdtContent>
          <w:del w:id="9" w:author="dane" w:date="2018-12-14T21:38:00Z">
            <w:r w:rsidR="00D03687" w:rsidRPr="00475556" w:rsidDel="00D03687">
              <w:rPr>
                <w:rStyle w:val="a7"/>
                <w:rFonts w:hint="eastAsia"/>
              </w:rPr>
              <w:delText xml:space="preserve">    </w:delText>
            </w:r>
          </w:del>
          <w:ins w:id="10" w:author="dane" w:date="2018-12-14T21:38:00Z">
            <w:r w:rsidR="00D03687">
              <w:rPr>
                <w:rStyle w:val="a7"/>
                <w:rFonts w:hint="eastAsia"/>
              </w:rPr>
              <w:t>3</w:t>
            </w:r>
          </w:ins>
        </w:sdtContent>
      </w:sdt>
      <w:r w:rsidR="00EC2605">
        <w:rPr>
          <w:rFonts w:hint="eastAsia"/>
        </w:rPr>
        <w:t>月</w:t>
      </w:r>
      <w:r w:rsidR="00AF65FB">
        <w:t xml:space="preserve">  </w:t>
      </w:r>
      <w:sdt>
        <w:sdtPr>
          <w:id w:val="611015238"/>
          <w14:checkbox>
            <w14:checked w14:val="0"/>
            <w14:checkedState w14:val="2612" w14:font="ＭＳ ゴシック"/>
            <w14:uncheckedState w14:val="2610" w14:font="ＭＳ ゴシック"/>
          </w14:checkbox>
        </w:sdtPr>
        <w:sdtEndPr/>
        <w:sdtContent>
          <w:r w:rsidR="009101C4">
            <w:rPr>
              <w:rFonts w:ascii="ＭＳ ゴシック" w:eastAsia="ＭＳ ゴシック" w:hAnsi="ＭＳ ゴシック" w:hint="eastAsia"/>
            </w:rPr>
            <w:t>☐</w:t>
          </w:r>
        </w:sdtContent>
      </w:sdt>
      <w:r w:rsidR="00AF65FB">
        <w:rPr>
          <w:rFonts w:hint="eastAsia"/>
        </w:rPr>
        <w:t>卒業・</w:t>
      </w:r>
      <w:sdt>
        <w:sdtPr>
          <w:rPr>
            <w:rFonts w:hint="eastAsia"/>
          </w:rPr>
          <w:id w:val="-1792655244"/>
          <w14:checkbox>
            <w14:checked w14:val="1"/>
            <w14:checkedState w14:val="2612" w14:font="ＭＳ ゴシック"/>
            <w14:uncheckedState w14:val="2610" w14:font="ＭＳ ゴシック"/>
          </w14:checkbox>
        </w:sdtPr>
        <w:sdtEndPr/>
        <w:sdtContent>
          <w:ins w:id="11" w:author="dane" w:date="2018-12-14T21:37:00Z">
            <w:r w:rsidR="00D03687">
              <w:rPr>
                <w:rFonts w:ascii="ＭＳ ゴシック" w:eastAsia="ＭＳ ゴシック" w:hAnsi="ＭＳ ゴシック" w:hint="eastAsia"/>
              </w:rPr>
              <w:t>☒</w:t>
            </w:r>
          </w:ins>
          <w:del w:id="12" w:author="dane" w:date="2018-12-14T21:37:00Z">
            <w:r w:rsidR="00D03687" w:rsidDel="00D03687">
              <w:rPr>
                <w:rFonts w:ascii="ＭＳ ゴシック" w:eastAsia="ＭＳ ゴシック" w:hAnsi="ＭＳ ゴシック" w:hint="eastAsia"/>
              </w:rPr>
              <w:delText>☐</w:delText>
            </w:r>
          </w:del>
        </w:sdtContent>
      </w:sdt>
      <w:r w:rsidR="00AF65FB">
        <w:rPr>
          <w:rFonts w:hint="eastAsia"/>
        </w:rPr>
        <w:t>卒業</w:t>
      </w:r>
      <w:r w:rsidR="0050004B">
        <w:rPr>
          <w:rFonts w:hint="eastAsia"/>
        </w:rPr>
        <w:t>見込み</w:t>
      </w:r>
      <w:r w:rsidR="00EC2605">
        <w:t>)</w:t>
      </w:r>
    </w:p>
    <w:p w:rsidR="005670B7" w:rsidRPr="0066019C" w:rsidRDefault="005670B7" w:rsidP="0066019C">
      <w:pPr>
        <w:tabs>
          <w:tab w:val="left" w:pos="1418"/>
        </w:tabs>
      </w:pPr>
    </w:p>
    <w:p w:rsidR="00EC09FE" w:rsidRDefault="00EC09FE" w:rsidP="0066019C">
      <w:pPr>
        <w:tabs>
          <w:tab w:val="left" w:pos="1418"/>
        </w:tabs>
      </w:pPr>
      <w:r>
        <w:rPr>
          <w:rFonts w:hint="eastAsia"/>
        </w:rPr>
        <w:t>活動実績概要</w:t>
      </w:r>
      <w:r>
        <w:rPr>
          <w:rFonts w:hint="eastAsia"/>
        </w:rPr>
        <w:t xml:space="preserve"> </w:t>
      </w:r>
      <w:r>
        <w:t>(150</w:t>
      </w:r>
      <w:r>
        <w:rPr>
          <w:rFonts w:hint="eastAsia"/>
        </w:rPr>
        <w:t>字程度</w:t>
      </w:r>
      <w:r>
        <w:rPr>
          <w:rFonts w:hint="eastAsia"/>
        </w:rPr>
        <w:t>)</w:t>
      </w:r>
      <w:r>
        <w:t>:</w:t>
      </w:r>
    </w:p>
    <w:customXmlInsRangeStart w:id="13" w:author="dane" w:date="2018-12-14T21:41:00Z"/>
    <w:sdt>
      <w:sdtPr>
        <w:rPr>
          <w:rFonts w:ascii="ＭＳ ゴシック" w:eastAsia="ＭＳ ゴシック" w:hAnsi="ＭＳ ゴシック" w:cs="ＭＳ ゴシック"/>
          <w:kern w:val="0"/>
          <w:sz w:val="24"/>
          <w:szCs w:val="24"/>
        </w:rPr>
        <w:id w:val="-1213269158"/>
        <w:placeholder>
          <w:docPart w:val="CC7E9AAD1E824150B7A72081CFF4ADBF"/>
        </w:placeholder>
        <w:text w:multiLine="1"/>
      </w:sdtPr>
      <w:sdtContent>
        <w:customXmlInsRangeEnd w:id="13"/>
        <w:p w:rsidR="00EC09FE" w:rsidRPr="00475556" w:rsidRDefault="008B4F92" w:rsidP="0066019C">
          <w:pPr>
            <w:tabs>
              <w:tab w:val="left" w:pos="1418"/>
            </w:tabs>
            <w:rPr>
              <w:rStyle w:val="a7"/>
            </w:rPr>
          </w:pPr>
          <w:ins w:id="14" w:author="dane" w:date="2018-12-14T21:41:00Z">
            <w:del w:id="15" w:author="Unknown">
              <w:r w:rsidRPr="008B4F92" w:rsidDel="008B4F92">
                <w:rPr>
                  <w:rFonts w:ascii="ＭＳ ゴシック" w:eastAsia="ＭＳ ゴシック" w:hAnsi="ＭＳ ゴシック" w:cs="ＭＳ ゴシック"/>
                  <w:kern w:val="0"/>
                  <w:sz w:val="24"/>
                  <w:szCs w:val="24"/>
                </w:rPr>
                <w:br/>
              </w:r>
              <w:r w:rsidRPr="008B4F92" w:rsidDel="008B4F92">
                <w:rPr>
                  <w:rFonts w:ascii="ＭＳ ゴシック" w:eastAsia="ＭＳ ゴシック" w:hAnsi="ＭＳ ゴシック" w:cs="ＭＳ ゴシック"/>
                  <w:kern w:val="0"/>
                  <w:sz w:val="24"/>
                  <w:szCs w:val="24"/>
                </w:rPr>
                <w:br/>
              </w:r>
              <w:r w:rsidRPr="008B4F92" w:rsidDel="008B4F92">
                <w:rPr>
                  <w:rFonts w:ascii="ＭＳ ゴシック" w:eastAsia="ＭＳ ゴシック" w:hAnsi="ＭＳ ゴシック" w:cs="ＭＳ ゴシック"/>
                  <w:kern w:val="0"/>
                  <w:sz w:val="24"/>
                  <w:szCs w:val="24"/>
                </w:rPr>
                <w:br/>
              </w:r>
              <w:r w:rsidRPr="008B4F92" w:rsidDel="008B4F92">
                <w:rPr>
                  <w:rFonts w:ascii="ＭＳ ゴシック" w:eastAsia="ＭＳ ゴシック" w:hAnsi="ＭＳ ゴシック" w:cs="ＭＳ ゴシック"/>
                  <w:kern w:val="0"/>
                  <w:sz w:val="24"/>
                  <w:szCs w:val="24"/>
                </w:rPr>
                <w:br/>
              </w:r>
              <w:r w:rsidRPr="008B4F92" w:rsidDel="008B4F92">
                <w:rPr>
                  <w:rFonts w:ascii="ＭＳ ゴシック" w:eastAsia="ＭＳ ゴシック" w:hAnsi="ＭＳ ゴシック" w:cs="ＭＳ ゴシック"/>
                  <w:kern w:val="0"/>
                  <w:sz w:val="24"/>
                  <w:szCs w:val="24"/>
                </w:rPr>
                <w:br/>
              </w:r>
              <w:r w:rsidRPr="008B4F92" w:rsidDel="008B4F92">
                <w:rPr>
                  <w:rFonts w:ascii="ＭＳ ゴシック" w:eastAsia="ＭＳ ゴシック" w:hAnsi="ＭＳ ゴシック" w:cs="ＭＳ ゴシック"/>
                  <w:kern w:val="0"/>
                  <w:sz w:val="24"/>
                  <w:szCs w:val="24"/>
                </w:rPr>
                <w:br/>
              </w:r>
            </w:del>
            <w:r w:rsidRPr="008B4F92">
              <w:rPr>
                <w:rFonts w:ascii="ＭＳ ゴシック" w:eastAsia="ＭＳ ゴシック" w:hAnsi="ＭＳ ゴシック" w:cs="ＭＳ ゴシック"/>
                <w:kern w:val="0"/>
                <w:sz w:val="24"/>
                <w:szCs w:val="24"/>
              </w:rPr>
              <w:t>エミュレータを自作してコンピュータの仕組みを学ぶという本がある．</w:t>
            </w:r>
          </w:ins>
          <w:r>
            <w:rPr>
              <w:rFonts w:ascii="ＭＳ ゴシック" w:eastAsia="ＭＳ ゴシック" w:hAnsi="ＭＳ ゴシック" w:cs="ＭＳ ゴシック"/>
              <w:kern w:val="0"/>
              <w:sz w:val="24"/>
              <w:szCs w:val="24"/>
            </w:rPr>
            <w:br/>
          </w:r>
          <w:ins w:id="16" w:author="dane" w:date="2018-12-14T21:41:00Z">
            <w:r w:rsidRPr="008B4F92">
              <w:rPr>
                <w:rFonts w:ascii="ＭＳ ゴシック" w:eastAsia="ＭＳ ゴシック" w:hAnsi="ＭＳ ゴシック" w:cs="ＭＳ ゴシック"/>
                <w:kern w:val="0"/>
                <w:sz w:val="24"/>
                <w:szCs w:val="24"/>
              </w:rPr>
              <w:t>このエミュレータは機能が少なく，QEMUのようにOSを動かすことはできなかった．</w:t>
            </w:r>
          </w:ins>
          <w:r>
            <w:rPr>
              <w:rFonts w:ascii="ＭＳ ゴシック" w:eastAsia="ＭＳ ゴシック" w:hAnsi="ＭＳ ゴシック" w:cs="ＭＳ ゴシック"/>
              <w:kern w:val="0"/>
              <w:sz w:val="24"/>
              <w:szCs w:val="24"/>
            </w:rPr>
            <w:br/>
          </w:r>
          <w:ins w:id="17" w:author="dane" w:date="2018-12-14T21:41:00Z">
            <w:r w:rsidRPr="008B4F92">
              <w:rPr>
                <w:rFonts w:ascii="ＭＳ ゴシック" w:eastAsia="ＭＳ ゴシック" w:hAnsi="ＭＳ ゴシック" w:cs="ＭＳ ゴシック"/>
                <w:kern w:val="0"/>
                <w:sz w:val="24"/>
                <w:szCs w:val="24"/>
              </w:rPr>
              <w:t>そこでC++を使ってエミュレータを１から開発した．</w:t>
            </w:r>
          </w:ins>
          <w:r>
            <w:rPr>
              <w:rFonts w:ascii="ＭＳ ゴシック" w:eastAsia="ＭＳ ゴシック" w:hAnsi="ＭＳ ゴシック" w:cs="ＭＳ ゴシック"/>
              <w:kern w:val="0"/>
              <w:sz w:val="24"/>
              <w:szCs w:val="24"/>
            </w:rPr>
            <w:br/>
          </w:r>
          <w:ins w:id="18" w:author="dane" w:date="2018-12-14T21:41:00Z">
            <w:r w:rsidRPr="008B4F92">
              <w:rPr>
                <w:rFonts w:ascii="ＭＳ ゴシック" w:eastAsia="ＭＳ ゴシック" w:hAnsi="ＭＳ ゴシック" w:cs="ＭＳ ゴシック"/>
                <w:kern w:val="0"/>
                <w:sz w:val="24"/>
                <w:szCs w:val="24"/>
              </w:rPr>
              <w:t>OSを動かすために必要なエミュレータの機能を自分で考え実装し，</w:t>
            </w:r>
          </w:ins>
          <w:r>
            <w:rPr>
              <w:rFonts w:ascii="ＭＳ ゴシック" w:eastAsia="ＭＳ ゴシック" w:hAnsi="ＭＳ ゴシック" w:cs="ＭＳ ゴシック"/>
              <w:kern w:val="0"/>
              <w:sz w:val="24"/>
              <w:szCs w:val="24"/>
            </w:rPr>
            <w:br/>
          </w:r>
          <w:ins w:id="19" w:author="dane" w:date="2018-12-14T21:41:00Z">
            <w:r w:rsidRPr="008B4F92">
              <w:rPr>
                <w:rFonts w:ascii="ＭＳ ゴシック" w:eastAsia="ＭＳ ゴシック" w:hAnsi="ＭＳ ゴシック" w:cs="ＭＳ ゴシック"/>
                <w:kern w:val="0"/>
                <w:sz w:val="24"/>
                <w:szCs w:val="24"/>
              </w:rPr>
              <w:t>教育用のOSのあるバージョンまでの完全動作に成功した．</w:t>
            </w:r>
          </w:ins>
          <w:r>
            <w:rPr>
              <w:rFonts w:ascii="ＭＳ ゴシック" w:eastAsia="ＭＳ ゴシック" w:hAnsi="ＭＳ ゴシック" w:cs="ＭＳ ゴシック"/>
              <w:kern w:val="0"/>
              <w:sz w:val="24"/>
              <w:szCs w:val="24"/>
            </w:rPr>
            <w:br/>
          </w:r>
          <w:ins w:id="20" w:author="dane" w:date="2018-12-14T21:41:00Z">
            <w:r w:rsidRPr="008B4F92">
              <w:rPr>
                <w:rFonts w:ascii="ＭＳ ゴシック" w:eastAsia="ＭＳ ゴシック" w:hAnsi="ＭＳ ゴシック" w:cs="ＭＳ ゴシック"/>
                <w:kern w:val="0"/>
                <w:sz w:val="24"/>
                <w:szCs w:val="24"/>
              </w:rPr>
              <w:t>C++とx86について多くの知見が得られた．</w:t>
            </w:r>
          </w:ins>
          <w:r>
            <w:rPr>
              <w:rFonts w:ascii="ＭＳ ゴシック" w:eastAsia="ＭＳ ゴシック" w:hAnsi="ＭＳ ゴシック" w:cs="ＭＳ ゴシック"/>
              <w:kern w:val="0"/>
              <w:sz w:val="24"/>
              <w:szCs w:val="24"/>
            </w:rPr>
            <w:br/>
          </w:r>
        </w:p>
        <w:customXmlInsRangeStart w:id="21" w:author="dane" w:date="2018-12-14T21:41:00Z"/>
      </w:sdtContent>
    </w:sdt>
    <w:customXmlInsRangeEnd w:id="21"/>
    <w:p w:rsidR="00EC2605" w:rsidRDefault="00EC2605" w:rsidP="0066019C">
      <w:pPr>
        <w:tabs>
          <w:tab w:val="left" w:pos="1418"/>
        </w:tabs>
      </w:pPr>
    </w:p>
    <w:p w:rsidR="00A52B39" w:rsidRDefault="00291622" w:rsidP="0066019C">
      <w:pPr>
        <w:tabs>
          <w:tab w:val="left" w:pos="1418"/>
        </w:tabs>
      </w:pPr>
      <w:r>
        <w:rPr>
          <w:rFonts w:hint="eastAsia"/>
        </w:rPr>
        <w:t>活動実績の</w:t>
      </w:r>
      <w:r w:rsidR="0066019C">
        <w:rPr>
          <w:rFonts w:hint="eastAsia"/>
        </w:rPr>
        <w:t>実施状況</w:t>
      </w:r>
      <w:r w:rsidR="001B7A1E">
        <w:t>:</w:t>
      </w:r>
    </w:p>
    <w:p w:rsidR="00A52B39" w:rsidRDefault="00916FE7" w:rsidP="0066019C">
      <w:pPr>
        <w:pStyle w:val="a3"/>
        <w:tabs>
          <w:tab w:val="left" w:pos="1418"/>
        </w:tabs>
        <w:ind w:leftChars="0" w:left="420"/>
      </w:pPr>
      <w:sdt>
        <w:sdtPr>
          <w:rPr>
            <w:rFonts w:hint="eastAsia"/>
          </w:rPr>
          <w:id w:val="-1702082612"/>
          <w14:checkbox>
            <w14:checked w14:val="0"/>
            <w14:checkedState w14:val="2612" w14:font="ＭＳ ゴシック"/>
            <w14:uncheckedState w14:val="2610" w14:font="ＭＳ ゴシック"/>
          </w14:checkbox>
        </w:sdtPr>
        <w:sdtEndPr/>
        <w:sdtContent>
          <w:r w:rsidR="00B76F54">
            <w:rPr>
              <w:rFonts w:ascii="ＭＳ ゴシック" w:eastAsia="ＭＳ ゴシック" w:hAnsi="ＭＳ ゴシック" w:hint="eastAsia"/>
            </w:rPr>
            <w:t>☐</w:t>
          </w:r>
        </w:sdtContent>
      </w:sdt>
      <w:r w:rsidR="00A52B39">
        <w:rPr>
          <w:rFonts w:hint="eastAsia"/>
        </w:rPr>
        <w:t>志願者が単独で行った</w:t>
      </w:r>
    </w:p>
    <w:p w:rsidR="00A52B39" w:rsidRDefault="00916FE7" w:rsidP="0066019C">
      <w:pPr>
        <w:pStyle w:val="a3"/>
        <w:tabs>
          <w:tab w:val="left" w:pos="1418"/>
        </w:tabs>
        <w:ind w:leftChars="0" w:left="420"/>
      </w:pPr>
      <w:sdt>
        <w:sdtPr>
          <w:rPr>
            <w:rFonts w:hint="eastAsia"/>
          </w:rPr>
          <w:id w:val="-1303834236"/>
          <w14:checkbox>
            <w14:checked w14:val="1"/>
            <w14:checkedState w14:val="2612" w14:font="ＭＳ ゴシック"/>
            <w14:uncheckedState w14:val="2610" w14:font="ＭＳ ゴシック"/>
          </w14:checkbox>
        </w:sdtPr>
        <w:sdtEndPr/>
        <w:sdtContent>
          <w:ins w:id="22" w:author="dane" w:date="2018-12-14T21:39:00Z">
            <w:r w:rsidR="00D03687">
              <w:rPr>
                <w:rFonts w:ascii="ＭＳ ゴシック" w:eastAsia="ＭＳ ゴシック" w:hAnsi="ＭＳ ゴシック" w:hint="eastAsia"/>
              </w:rPr>
              <w:t>☒</w:t>
            </w:r>
          </w:ins>
          <w:del w:id="23" w:author="dane" w:date="2018-12-14T21:39:00Z">
            <w:r w:rsidR="00EC2605" w:rsidDel="00D03687">
              <w:rPr>
                <w:rFonts w:ascii="ＭＳ ゴシック" w:eastAsia="ＭＳ ゴシック" w:hAnsi="ＭＳ ゴシック" w:hint="eastAsia"/>
              </w:rPr>
              <w:delText>☐</w:delText>
            </w:r>
          </w:del>
        </w:sdtContent>
      </w:sdt>
      <w:r w:rsidR="001A5F8E">
        <w:rPr>
          <w:rFonts w:hint="eastAsia"/>
        </w:rPr>
        <w:t>教師など</w:t>
      </w:r>
      <w:r w:rsidR="00075806">
        <w:rPr>
          <w:rFonts w:hint="eastAsia"/>
        </w:rPr>
        <w:t>からの</w:t>
      </w:r>
      <w:r w:rsidR="001A5F8E">
        <w:rPr>
          <w:rFonts w:hint="eastAsia"/>
        </w:rPr>
        <w:t>指導を受けながら</w:t>
      </w:r>
      <w:r w:rsidR="00A52B39">
        <w:rPr>
          <w:rFonts w:hint="eastAsia"/>
        </w:rPr>
        <w:t>志願者が単独で</w:t>
      </w:r>
      <w:r w:rsidR="00172FC7">
        <w:rPr>
          <w:rFonts w:hint="eastAsia"/>
        </w:rPr>
        <w:t>行った</w:t>
      </w:r>
    </w:p>
    <w:p w:rsidR="00172FC7" w:rsidRDefault="00916FE7" w:rsidP="0066019C">
      <w:pPr>
        <w:pStyle w:val="a3"/>
        <w:tabs>
          <w:tab w:val="left" w:pos="1418"/>
        </w:tabs>
        <w:ind w:leftChars="0" w:left="420"/>
      </w:pPr>
      <w:sdt>
        <w:sdtPr>
          <w:rPr>
            <w:rFonts w:hint="eastAsia"/>
          </w:rPr>
          <w:id w:val="891847056"/>
          <w14:checkbox>
            <w14:checked w14:val="0"/>
            <w14:checkedState w14:val="2612" w14:font="ＭＳ ゴシック"/>
            <w14:uncheckedState w14:val="2610" w14:font="ＭＳ ゴシック"/>
          </w14:checkbox>
        </w:sdtPr>
        <w:sdtEndPr/>
        <w:sdtContent>
          <w:r w:rsidR="00EC2605">
            <w:rPr>
              <w:rFonts w:ascii="ＭＳ ゴシック" w:eastAsia="ＭＳ ゴシック" w:hAnsi="ＭＳ ゴシック" w:hint="eastAsia"/>
            </w:rPr>
            <w:t>☐</w:t>
          </w:r>
        </w:sdtContent>
      </w:sdt>
      <w:r w:rsidR="00172FC7">
        <w:rPr>
          <w:rFonts w:hint="eastAsia"/>
        </w:rPr>
        <w:t>共同で行った</w:t>
      </w:r>
    </w:p>
    <w:p w:rsidR="009101C4" w:rsidRDefault="00916FE7" w:rsidP="009101C4">
      <w:pPr>
        <w:pStyle w:val="a3"/>
        <w:tabs>
          <w:tab w:val="left" w:pos="1418"/>
        </w:tabs>
        <w:ind w:leftChars="0" w:left="420"/>
      </w:pPr>
      <w:sdt>
        <w:sdtPr>
          <w:rPr>
            <w:rFonts w:hint="eastAsia"/>
          </w:rPr>
          <w:id w:val="1544947029"/>
          <w14:checkbox>
            <w14:checked w14:val="0"/>
            <w14:checkedState w14:val="2612" w14:font="ＭＳ ゴシック"/>
            <w14:uncheckedState w14:val="2610" w14:font="ＭＳ ゴシック"/>
          </w14:checkbox>
        </w:sdtPr>
        <w:sdtEndPr/>
        <w:sdtContent>
          <w:r w:rsidR="009101C4">
            <w:rPr>
              <w:rFonts w:ascii="ＭＳ ゴシック" w:eastAsia="ＭＳ ゴシック" w:hAnsi="ＭＳ ゴシック" w:hint="eastAsia"/>
            </w:rPr>
            <w:t>☐</w:t>
          </w:r>
        </w:sdtContent>
      </w:sdt>
      <w:r w:rsidR="009101C4">
        <w:rPr>
          <w:rFonts w:hint="eastAsia"/>
        </w:rPr>
        <w:t>その他</w:t>
      </w:r>
    </w:p>
    <w:p w:rsidR="00172FC7" w:rsidRDefault="00172FC7" w:rsidP="0066019C">
      <w:pPr>
        <w:pStyle w:val="a3"/>
        <w:tabs>
          <w:tab w:val="left" w:pos="1418"/>
        </w:tabs>
        <w:ind w:leftChars="0" w:left="420"/>
      </w:pPr>
    </w:p>
    <w:p w:rsidR="00413A85" w:rsidRDefault="006E3F4F" w:rsidP="0066019C">
      <w:pPr>
        <w:tabs>
          <w:tab w:val="left" w:pos="1418"/>
        </w:tabs>
      </w:pPr>
      <w:r>
        <w:rPr>
          <w:rFonts w:hint="eastAsia"/>
        </w:rPr>
        <w:t>報告書</w:t>
      </w:r>
      <w:r w:rsidR="009101C4">
        <w:rPr>
          <w:rFonts w:hint="eastAsia"/>
        </w:rPr>
        <w:t>本体</w:t>
      </w:r>
      <w:r w:rsidR="00015350">
        <w:rPr>
          <w:rFonts w:hint="eastAsia"/>
        </w:rPr>
        <w:t>ページ数</w:t>
      </w:r>
      <w:r w:rsidR="00015350">
        <w:rPr>
          <w:rFonts w:hint="eastAsia"/>
        </w:rPr>
        <w:t>(</w:t>
      </w:r>
      <w:r w:rsidR="007075F7">
        <w:rPr>
          <w:rFonts w:hint="eastAsia"/>
        </w:rPr>
        <w:t>表</w:t>
      </w:r>
      <w:r w:rsidR="00015350">
        <w:rPr>
          <w:rFonts w:hint="eastAsia"/>
        </w:rPr>
        <w:t>紙を含まない</w:t>
      </w:r>
      <w:r w:rsidR="00015350">
        <w:rPr>
          <w:rFonts w:hint="eastAsia"/>
        </w:rPr>
        <w:t>)</w:t>
      </w:r>
      <w:r w:rsidR="00015350">
        <w:t>:</w:t>
      </w:r>
      <w:r w:rsidR="00475556" w:rsidRPr="00475556">
        <w:t xml:space="preserve"> </w:t>
      </w:r>
      <w:sdt>
        <w:sdtPr>
          <w:rPr>
            <w:rStyle w:val="a7"/>
            <w:rFonts w:hint="eastAsia"/>
          </w:rPr>
          <w:id w:val="-832990286"/>
          <w:placeholder>
            <w:docPart w:val="0790D22F1E9D46279B2D6D333585B9CE"/>
          </w:placeholder>
          <w:text/>
        </w:sdtPr>
        <w:sdtContent>
          <w:del w:id="24" w:author="dane" w:date="2018-12-14T21:39:00Z">
            <w:r w:rsidR="00D03687" w:rsidDel="00D03687">
              <w:rPr>
                <w:rStyle w:val="a7"/>
                <w:rFonts w:hint="eastAsia"/>
              </w:rPr>
              <w:delText xml:space="preserve">     </w:delText>
            </w:r>
          </w:del>
          <w:ins w:id="25" w:author="dane" w:date="2018-12-14T21:39:00Z">
            <w:r w:rsidR="00D03687">
              <w:rPr>
                <w:rStyle w:val="a7"/>
                <w:rFonts w:hint="eastAsia"/>
              </w:rPr>
              <w:t>4</w:t>
            </w:r>
          </w:ins>
        </w:sdtContent>
      </w:sdt>
      <w:r w:rsidR="00EC2605">
        <w:rPr>
          <w:rFonts w:hint="eastAsia"/>
        </w:rPr>
        <w:t>ページ</w:t>
      </w:r>
    </w:p>
    <w:p w:rsidR="00413A85" w:rsidRDefault="00916FE7" w:rsidP="0066019C">
      <w:pPr>
        <w:tabs>
          <w:tab w:val="left" w:pos="1418"/>
        </w:tabs>
      </w:pPr>
      <w:r>
        <w:pict>
          <v:rect id="_x0000_i1025" style="width:0;height:1.5pt" o:hralign="center" o:hrstd="t" o:hr="t" fillcolor="#a0a0a0" stroked="f">
            <v:textbox inset="5.85pt,.7pt,5.85pt,.7pt"/>
          </v:rect>
        </w:pict>
      </w:r>
    </w:p>
    <w:p w:rsidR="00015350" w:rsidRDefault="00413A85" w:rsidP="0066019C">
      <w:pPr>
        <w:tabs>
          <w:tab w:val="left" w:pos="1418"/>
        </w:tabs>
      </w:pPr>
      <w:r>
        <w:rPr>
          <w:rFonts w:hint="eastAsia"/>
        </w:rPr>
        <w:t>注意</w:t>
      </w:r>
      <w:r>
        <w:rPr>
          <w:rFonts w:hint="eastAsia"/>
        </w:rPr>
        <w:t>:</w:t>
      </w:r>
    </w:p>
    <w:p w:rsidR="00413A85" w:rsidRDefault="00413A85" w:rsidP="00413A85">
      <w:pPr>
        <w:pStyle w:val="a3"/>
        <w:numPr>
          <w:ilvl w:val="0"/>
          <w:numId w:val="2"/>
        </w:numPr>
        <w:tabs>
          <w:tab w:val="left" w:pos="1418"/>
        </w:tabs>
        <w:ind w:leftChars="0"/>
      </w:pPr>
      <w:r>
        <w:rPr>
          <w:rFonts w:hint="eastAsia"/>
        </w:rPr>
        <w:t>報告書本体を</w:t>
      </w:r>
      <w:r>
        <w:rPr>
          <w:rFonts w:hint="eastAsia"/>
        </w:rPr>
        <w:t>4</w:t>
      </w:r>
      <w:r>
        <w:rPr>
          <w:rFonts w:hint="eastAsia"/>
        </w:rPr>
        <w:t>ページ</w:t>
      </w:r>
      <w:r w:rsidR="009101C4">
        <w:rPr>
          <w:rFonts w:hint="eastAsia"/>
        </w:rPr>
        <w:t>以内</w:t>
      </w:r>
      <w:r>
        <w:rPr>
          <w:rFonts w:hint="eastAsia"/>
        </w:rPr>
        <w:t>で作成し、</w:t>
      </w:r>
      <w:r w:rsidR="009101C4">
        <w:rPr>
          <w:rFonts w:hint="eastAsia"/>
        </w:rPr>
        <w:t>この表紙と</w:t>
      </w:r>
      <w:r>
        <w:rPr>
          <w:rFonts w:hint="eastAsia"/>
        </w:rPr>
        <w:t>一緒に提出すること。</w:t>
      </w:r>
    </w:p>
    <w:p w:rsidR="00413A85" w:rsidRDefault="00413A85" w:rsidP="00413A85">
      <w:pPr>
        <w:pStyle w:val="a3"/>
        <w:numPr>
          <w:ilvl w:val="0"/>
          <w:numId w:val="2"/>
        </w:numPr>
        <w:tabs>
          <w:tab w:val="left" w:pos="1418"/>
        </w:tabs>
        <w:ind w:leftChars="0"/>
      </w:pPr>
      <w:r>
        <w:rPr>
          <w:rFonts w:hint="eastAsia"/>
        </w:rPr>
        <w:t>報告</w:t>
      </w:r>
      <w:r w:rsidR="00D1459C">
        <w:rPr>
          <w:rFonts w:hint="eastAsia"/>
        </w:rPr>
        <w:t>書本体の形式は自由とするが、</w:t>
      </w:r>
      <w:r w:rsidR="00EA5962">
        <w:rPr>
          <w:rFonts w:hint="eastAsia"/>
        </w:rPr>
        <w:t>文字の大きさは</w:t>
      </w:r>
      <w:r w:rsidR="00EA5962">
        <w:rPr>
          <w:rFonts w:hint="eastAsia"/>
        </w:rPr>
        <w:t>1</w:t>
      </w:r>
      <w:r w:rsidR="00EA5962">
        <w:t>0</w:t>
      </w:r>
      <w:r w:rsidR="00EA5962">
        <w:rPr>
          <w:rFonts w:hint="eastAsia"/>
        </w:rPr>
        <w:t>ポイント以上にすること。また内容として</w:t>
      </w:r>
      <w:r w:rsidR="00D1459C">
        <w:rPr>
          <w:rFonts w:hint="eastAsia"/>
        </w:rPr>
        <w:t>活動実績の背景、具体的な内容、</w:t>
      </w:r>
      <w:r>
        <w:rPr>
          <w:rFonts w:hint="eastAsia"/>
        </w:rPr>
        <w:t>活動実績</w:t>
      </w:r>
      <w:r w:rsidR="00D1459C">
        <w:rPr>
          <w:rFonts w:hint="eastAsia"/>
        </w:rPr>
        <w:t>の実施状況の説明</w:t>
      </w:r>
      <w:r>
        <w:rPr>
          <w:rFonts w:hint="eastAsia"/>
        </w:rPr>
        <w:t>、参考にした資料</w:t>
      </w:r>
      <w:r w:rsidR="00BD412C">
        <w:rPr>
          <w:rFonts w:hint="eastAsia"/>
        </w:rPr>
        <w:t>の一覧</w:t>
      </w:r>
      <w:r>
        <w:rPr>
          <w:rFonts w:hint="eastAsia"/>
        </w:rPr>
        <w:t>などを</w:t>
      </w:r>
      <w:r w:rsidR="00EA5962">
        <w:rPr>
          <w:rFonts w:hint="eastAsia"/>
        </w:rPr>
        <w:t>必ず含むこと</w:t>
      </w:r>
      <w:r>
        <w:rPr>
          <w:rFonts w:hint="eastAsia"/>
        </w:rPr>
        <w:t>。</w:t>
      </w:r>
    </w:p>
    <w:p w:rsidR="00BD5328" w:rsidRDefault="00303F20" w:rsidP="00413A85">
      <w:pPr>
        <w:pStyle w:val="a3"/>
        <w:numPr>
          <w:ilvl w:val="0"/>
          <w:numId w:val="2"/>
        </w:numPr>
        <w:tabs>
          <w:tab w:val="left" w:pos="1418"/>
        </w:tabs>
        <w:ind w:leftChars="0"/>
      </w:pPr>
      <w:r>
        <w:rPr>
          <w:rFonts w:hint="eastAsia"/>
        </w:rPr>
        <w:t>報告書本体に、活動実績を志願者が単独で行ったか否か、共同で行った場合は自身の役割</w:t>
      </w:r>
      <w:r w:rsidR="00BD5328">
        <w:rPr>
          <w:rFonts w:hint="eastAsia"/>
        </w:rPr>
        <w:t>、指導を受けた場合はどの部分に対する指導か等</w:t>
      </w:r>
      <w:r>
        <w:rPr>
          <w:rFonts w:hint="eastAsia"/>
        </w:rPr>
        <w:t>の説明を書くこと。</w:t>
      </w:r>
    </w:p>
    <w:p w:rsidR="00DF6393" w:rsidRDefault="00DF6393" w:rsidP="00413A85">
      <w:pPr>
        <w:pStyle w:val="a3"/>
        <w:numPr>
          <w:ilvl w:val="0"/>
          <w:numId w:val="2"/>
        </w:numPr>
        <w:tabs>
          <w:tab w:val="left" w:pos="1418"/>
        </w:tabs>
        <w:ind w:leftChars="0"/>
      </w:pPr>
      <w:r>
        <w:rPr>
          <w:rFonts w:hint="eastAsia"/>
        </w:rPr>
        <w:t>報告書本体には氏名、学校名はどうしても必要な場合を除いて書かないこと。</w:t>
      </w:r>
    </w:p>
    <w:sectPr w:rsidR="00DF639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FE7" w:rsidRDefault="00916FE7" w:rsidP="00413A85">
      <w:r>
        <w:separator/>
      </w:r>
    </w:p>
  </w:endnote>
  <w:endnote w:type="continuationSeparator" w:id="0">
    <w:p w:rsidR="00916FE7" w:rsidRDefault="00916FE7" w:rsidP="0041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FE7" w:rsidRDefault="00916FE7" w:rsidP="00413A85">
      <w:r>
        <w:separator/>
      </w:r>
    </w:p>
  </w:footnote>
  <w:footnote w:type="continuationSeparator" w:id="0">
    <w:p w:rsidR="00916FE7" w:rsidRDefault="00916FE7" w:rsidP="00413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1C28CF"/>
    <w:multiLevelType w:val="hybridMultilevel"/>
    <w:tmpl w:val="A6602D9C"/>
    <w:lvl w:ilvl="0" w:tplc="2912F36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D92106D"/>
    <w:multiLevelType w:val="hybridMultilevel"/>
    <w:tmpl w:val="CB90D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e">
    <w15:presenceInfo w15:providerId="None" w15:userId="d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B7"/>
    <w:rsid w:val="00015350"/>
    <w:rsid w:val="00075806"/>
    <w:rsid w:val="0015270C"/>
    <w:rsid w:val="00172FC7"/>
    <w:rsid w:val="001A5F8E"/>
    <w:rsid w:val="001B7A1E"/>
    <w:rsid w:val="00291622"/>
    <w:rsid w:val="00303F20"/>
    <w:rsid w:val="00406FD7"/>
    <w:rsid w:val="00413A85"/>
    <w:rsid w:val="00425388"/>
    <w:rsid w:val="00475556"/>
    <w:rsid w:val="004C2FF8"/>
    <w:rsid w:val="0050004B"/>
    <w:rsid w:val="005670B7"/>
    <w:rsid w:val="00587B81"/>
    <w:rsid w:val="005D773A"/>
    <w:rsid w:val="0066019C"/>
    <w:rsid w:val="00677C47"/>
    <w:rsid w:val="00680727"/>
    <w:rsid w:val="006A6C66"/>
    <w:rsid w:val="006E3F4F"/>
    <w:rsid w:val="007075F7"/>
    <w:rsid w:val="00860925"/>
    <w:rsid w:val="008B4F92"/>
    <w:rsid w:val="008C4B05"/>
    <w:rsid w:val="009101C4"/>
    <w:rsid w:val="00916FE7"/>
    <w:rsid w:val="009D51E6"/>
    <w:rsid w:val="00A52B39"/>
    <w:rsid w:val="00AF65FB"/>
    <w:rsid w:val="00B76F54"/>
    <w:rsid w:val="00BC5074"/>
    <w:rsid w:val="00BD412C"/>
    <w:rsid w:val="00BD5328"/>
    <w:rsid w:val="00CB605D"/>
    <w:rsid w:val="00D03687"/>
    <w:rsid w:val="00D1459C"/>
    <w:rsid w:val="00D33B76"/>
    <w:rsid w:val="00DF6393"/>
    <w:rsid w:val="00E94228"/>
    <w:rsid w:val="00EA5962"/>
    <w:rsid w:val="00EC09FE"/>
    <w:rsid w:val="00EC2605"/>
    <w:rsid w:val="00EE3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A44E31E-48E4-478E-B6DF-7CFF5EB1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B39"/>
    <w:pPr>
      <w:ind w:leftChars="400" w:left="840"/>
    </w:pPr>
  </w:style>
  <w:style w:type="character" w:styleId="a4">
    <w:name w:val="Placeholder Text"/>
    <w:basedOn w:val="a0"/>
    <w:uiPriority w:val="99"/>
    <w:semiHidden/>
    <w:rsid w:val="00677C47"/>
    <w:rPr>
      <w:color w:val="808080"/>
    </w:rPr>
  </w:style>
  <w:style w:type="paragraph" w:styleId="a5">
    <w:name w:val="Title"/>
    <w:basedOn w:val="a"/>
    <w:next w:val="a"/>
    <w:link w:val="a6"/>
    <w:uiPriority w:val="10"/>
    <w:qFormat/>
    <w:rsid w:val="0015270C"/>
    <w:pPr>
      <w:spacing w:before="240" w:after="120"/>
      <w:jc w:val="left"/>
      <w:outlineLvl w:val="0"/>
    </w:pPr>
    <w:rPr>
      <w:rFonts w:eastAsia="ＭＳ 明朝" w:cstheme="majorBidi"/>
      <w:szCs w:val="32"/>
    </w:rPr>
  </w:style>
  <w:style w:type="character" w:customStyle="1" w:styleId="a6">
    <w:name w:val="表題 (文字)"/>
    <w:basedOn w:val="a0"/>
    <w:link w:val="a5"/>
    <w:uiPriority w:val="10"/>
    <w:rsid w:val="0015270C"/>
    <w:rPr>
      <w:rFonts w:eastAsia="ＭＳ 明朝" w:cstheme="majorBidi"/>
      <w:szCs w:val="32"/>
    </w:rPr>
  </w:style>
  <w:style w:type="character" w:customStyle="1" w:styleId="a7">
    <w:name w:val="入力欄"/>
    <w:basedOn w:val="a0"/>
    <w:uiPriority w:val="1"/>
    <w:qFormat/>
    <w:rsid w:val="00475556"/>
    <w:rPr>
      <w:rFonts w:asciiTheme="majorEastAsia" w:eastAsiaTheme="majorEastAsia" w:hAnsiTheme="majorEastAsia"/>
      <w:b/>
      <w:sz w:val="24"/>
      <w:szCs w:val="24"/>
    </w:rPr>
  </w:style>
  <w:style w:type="paragraph" w:styleId="a8">
    <w:name w:val="header"/>
    <w:basedOn w:val="a"/>
    <w:link w:val="a9"/>
    <w:uiPriority w:val="99"/>
    <w:unhideWhenUsed/>
    <w:rsid w:val="00413A85"/>
    <w:pPr>
      <w:tabs>
        <w:tab w:val="center" w:pos="4252"/>
        <w:tab w:val="right" w:pos="8504"/>
      </w:tabs>
      <w:snapToGrid w:val="0"/>
    </w:pPr>
  </w:style>
  <w:style w:type="character" w:customStyle="1" w:styleId="a9">
    <w:name w:val="ヘッダー (文字)"/>
    <w:basedOn w:val="a0"/>
    <w:link w:val="a8"/>
    <w:uiPriority w:val="99"/>
    <w:rsid w:val="00413A85"/>
  </w:style>
  <w:style w:type="paragraph" w:styleId="aa">
    <w:name w:val="footer"/>
    <w:basedOn w:val="a"/>
    <w:link w:val="ab"/>
    <w:uiPriority w:val="99"/>
    <w:unhideWhenUsed/>
    <w:rsid w:val="00413A85"/>
    <w:pPr>
      <w:tabs>
        <w:tab w:val="center" w:pos="4252"/>
        <w:tab w:val="right" w:pos="8504"/>
      </w:tabs>
      <w:snapToGrid w:val="0"/>
    </w:pPr>
  </w:style>
  <w:style w:type="character" w:customStyle="1" w:styleId="ab">
    <w:name w:val="フッター (文字)"/>
    <w:basedOn w:val="a0"/>
    <w:link w:val="aa"/>
    <w:uiPriority w:val="99"/>
    <w:rsid w:val="00413A85"/>
  </w:style>
  <w:style w:type="paragraph" w:styleId="ac">
    <w:name w:val="Balloon Text"/>
    <w:basedOn w:val="a"/>
    <w:link w:val="ad"/>
    <w:uiPriority w:val="99"/>
    <w:semiHidden/>
    <w:unhideWhenUsed/>
    <w:rsid w:val="00CB605D"/>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CB605D"/>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8B4F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8B4F92"/>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21188">
      <w:bodyDiv w:val="1"/>
      <w:marLeft w:val="0"/>
      <w:marRight w:val="0"/>
      <w:marTop w:val="0"/>
      <w:marBottom w:val="0"/>
      <w:divBdr>
        <w:top w:val="none" w:sz="0" w:space="0" w:color="auto"/>
        <w:left w:val="none" w:sz="0" w:space="0" w:color="auto"/>
        <w:bottom w:val="none" w:sz="0" w:space="0" w:color="auto"/>
        <w:right w:val="none" w:sz="0" w:space="0" w:color="auto"/>
      </w:divBdr>
    </w:div>
    <w:div w:id="166562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D446BC57A2468C9AFEB78B6711B40D"/>
        <w:category>
          <w:name w:val="全般"/>
          <w:gallery w:val="placeholder"/>
        </w:category>
        <w:types>
          <w:type w:val="bbPlcHdr"/>
        </w:types>
        <w:behaviors>
          <w:behavior w:val="content"/>
        </w:behaviors>
        <w:guid w:val="{B3F93FF6-AFB3-4E9F-90AF-774BEF91AD3F}"/>
      </w:docPartPr>
      <w:docPartBody>
        <w:p w:rsidR="00322403" w:rsidRDefault="00AF6916" w:rsidP="00AF6916">
          <w:pPr>
            <w:pStyle w:val="8DD446BC57A2468C9AFEB78B6711B40D6"/>
          </w:pPr>
          <w:r>
            <w:rPr>
              <w:rStyle w:val="a4"/>
              <w:rFonts w:hint="eastAsia"/>
            </w:rPr>
            <w:t>氏名を記入</w:t>
          </w:r>
        </w:p>
      </w:docPartBody>
    </w:docPart>
    <w:docPart>
      <w:docPartPr>
        <w:name w:val="08F143B4D85D4D9FAA8B3AFD5DD130C9"/>
        <w:category>
          <w:name w:val="全般"/>
          <w:gallery w:val="placeholder"/>
        </w:category>
        <w:types>
          <w:type w:val="bbPlcHdr"/>
        </w:types>
        <w:behaviors>
          <w:behavior w:val="content"/>
        </w:behaviors>
        <w:guid w:val="{E8DA5333-1376-4C99-8118-4F9C27AFAF20}"/>
      </w:docPartPr>
      <w:docPartBody>
        <w:p w:rsidR="00322403" w:rsidRDefault="00AF6916" w:rsidP="00AF6916">
          <w:pPr>
            <w:pStyle w:val="08F143B4D85D4D9FAA8B3AFD5DD130C96"/>
          </w:pPr>
          <w:r>
            <w:rPr>
              <w:rStyle w:val="a4"/>
              <w:rFonts w:hint="eastAsia"/>
            </w:rPr>
            <w:t>よみがなを記入</w:t>
          </w:r>
        </w:p>
      </w:docPartBody>
    </w:docPart>
    <w:docPart>
      <w:docPartPr>
        <w:name w:val="834CBEFB171E4E71A7E179FE0C652B33"/>
        <w:category>
          <w:name w:val="全般"/>
          <w:gallery w:val="placeholder"/>
        </w:category>
        <w:types>
          <w:type w:val="bbPlcHdr"/>
        </w:types>
        <w:behaviors>
          <w:behavior w:val="content"/>
        </w:behaviors>
        <w:guid w:val="{4CD4050C-79E3-4601-B4DE-5D6CE821F017}"/>
      </w:docPartPr>
      <w:docPartBody>
        <w:p w:rsidR="00322403" w:rsidRDefault="00AF6916" w:rsidP="00AF6916">
          <w:pPr>
            <w:pStyle w:val="834CBEFB171E4E71A7E179FE0C652B335"/>
          </w:pPr>
          <w:r>
            <w:rPr>
              <w:rStyle w:val="a4"/>
              <w:rFonts w:hint="eastAsia"/>
            </w:rPr>
            <w:t>高校名を記入</w:t>
          </w:r>
        </w:p>
      </w:docPartBody>
    </w:docPart>
    <w:docPart>
      <w:docPartPr>
        <w:name w:val="9CB0E25D2FB24C3F96C26C6AE1230DF6"/>
        <w:category>
          <w:name w:val="全般"/>
          <w:gallery w:val="placeholder"/>
        </w:category>
        <w:types>
          <w:type w:val="bbPlcHdr"/>
        </w:types>
        <w:behaviors>
          <w:behavior w:val="content"/>
        </w:behaviors>
        <w:guid w:val="{828D5E7F-8181-489C-800C-6CA20C192FEF}"/>
      </w:docPartPr>
      <w:docPartBody>
        <w:p w:rsidR="00322403" w:rsidRDefault="00322403" w:rsidP="00322403">
          <w:pPr>
            <w:pStyle w:val="9CB0E25D2FB24C3F96C26C6AE1230DF62"/>
          </w:pPr>
          <w:r w:rsidRPr="00475556">
            <w:rPr>
              <w:rStyle w:val="a4"/>
              <w:rFonts w:hint="eastAsia"/>
            </w:rPr>
            <w:t xml:space="preserve"> </w:t>
          </w:r>
          <w:r w:rsidRPr="00475556">
            <w:rPr>
              <w:rStyle w:val="a4"/>
            </w:rPr>
            <w:t xml:space="preserve">   </w:t>
          </w:r>
        </w:p>
      </w:docPartBody>
    </w:docPart>
    <w:docPart>
      <w:docPartPr>
        <w:name w:val="CAE34642948A415DAA30F810F0DA6FB7"/>
        <w:category>
          <w:name w:val="全般"/>
          <w:gallery w:val="placeholder"/>
        </w:category>
        <w:types>
          <w:type w:val="bbPlcHdr"/>
        </w:types>
        <w:behaviors>
          <w:behavior w:val="content"/>
        </w:behaviors>
        <w:guid w:val="{5EFF9420-85D7-469F-8D65-96B1A76E4CC4}"/>
      </w:docPartPr>
      <w:docPartBody>
        <w:p w:rsidR="00322403" w:rsidRDefault="00AF6916" w:rsidP="00AF6916">
          <w:pPr>
            <w:pStyle w:val="CAE34642948A415DAA30F810F0DA6FB78"/>
          </w:pPr>
          <w:r w:rsidRPr="00475556">
            <w:rPr>
              <w:rStyle w:val="a4"/>
              <w:rFonts w:hint="eastAsia"/>
            </w:rPr>
            <w:t xml:space="preserve">    </w:t>
          </w:r>
        </w:p>
      </w:docPartBody>
    </w:docPart>
    <w:docPart>
      <w:docPartPr>
        <w:name w:val="CC7E9AAD1E824150B7A72081CFF4ADBF"/>
        <w:category>
          <w:name w:val="全般"/>
          <w:gallery w:val="placeholder"/>
        </w:category>
        <w:types>
          <w:type w:val="bbPlcHdr"/>
        </w:types>
        <w:behaviors>
          <w:behavior w:val="content"/>
        </w:behaviors>
        <w:guid w:val="{1DD91EC6-A3E2-497C-8682-F7753B353A07}"/>
      </w:docPartPr>
      <w:docPartBody>
        <w:p w:rsidR="00322403" w:rsidRDefault="00AF6916" w:rsidP="00AF6916">
          <w:pPr>
            <w:pStyle w:val="CC7E9AAD1E824150B7A72081CFF4ADBF5"/>
          </w:pPr>
          <w:r w:rsidRPr="00475556">
            <w:rPr>
              <w:rStyle w:val="a4"/>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docPartBody>
    </w:docPart>
    <w:docPart>
      <w:docPartPr>
        <w:name w:val="0790D22F1E9D46279B2D6D333585B9CE"/>
        <w:category>
          <w:name w:val="全般"/>
          <w:gallery w:val="placeholder"/>
        </w:category>
        <w:types>
          <w:type w:val="bbPlcHdr"/>
        </w:types>
        <w:behaviors>
          <w:behavior w:val="content"/>
        </w:behaviors>
        <w:guid w:val="{FEB142DF-BDF7-45E5-941A-C50D735EBF74}"/>
      </w:docPartPr>
      <w:docPartBody>
        <w:p w:rsidR="00322403" w:rsidRDefault="00322403" w:rsidP="00322403">
          <w:pPr>
            <w:pStyle w:val="0790D22F1E9D46279B2D6D333585B9CE2"/>
          </w:pPr>
          <w:r w:rsidRPr="00475556">
            <w:rPr>
              <w:rStyle w:val="a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E8C"/>
    <w:rsid w:val="00322403"/>
    <w:rsid w:val="006339C5"/>
    <w:rsid w:val="00AF6916"/>
    <w:rsid w:val="00C32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6916"/>
    <w:rPr>
      <w:color w:val="808080"/>
    </w:rPr>
  </w:style>
  <w:style w:type="paragraph" w:customStyle="1" w:styleId="8DD446BC57A2468C9AFEB78B6711B40D">
    <w:name w:val="8DD446BC57A2468C9AFEB78B6711B40D"/>
    <w:rsid w:val="00C32E8C"/>
    <w:pPr>
      <w:widowControl w:val="0"/>
      <w:jc w:val="both"/>
    </w:pPr>
  </w:style>
  <w:style w:type="paragraph" w:customStyle="1" w:styleId="08F143B4D85D4D9FAA8B3AFD5DD130C9">
    <w:name w:val="08F143B4D85D4D9FAA8B3AFD5DD130C9"/>
    <w:rsid w:val="00C32E8C"/>
    <w:pPr>
      <w:widowControl w:val="0"/>
      <w:jc w:val="both"/>
    </w:pPr>
  </w:style>
  <w:style w:type="paragraph" w:customStyle="1" w:styleId="8DD446BC57A2468C9AFEB78B6711B40D1">
    <w:name w:val="8DD446BC57A2468C9AFEB78B6711B40D1"/>
    <w:rsid w:val="00C32E8C"/>
    <w:pPr>
      <w:widowControl w:val="0"/>
      <w:jc w:val="both"/>
    </w:pPr>
  </w:style>
  <w:style w:type="paragraph" w:customStyle="1" w:styleId="08F143B4D85D4D9FAA8B3AFD5DD130C91">
    <w:name w:val="08F143B4D85D4D9FAA8B3AFD5DD130C91"/>
    <w:rsid w:val="00C32E8C"/>
    <w:pPr>
      <w:widowControl w:val="0"/>
      <w:jc w:val="both"/>
    </w:pPr>
  </w:style>
  <w:style w:type="paragraph" w:customStyle="1" w:styleId="834CBEFB171E4E71A7E179FE0C652B33">
    <w:name w:val="834CBEFB171E4E71A7E179FE0C652B33"/>
    <w:rsid w:val="00C32E8C"/>
    <w:pPr>
      <w:widowControl w:val="0"/>
      <w:jc w:val="both"/>
    </w:pPr>
  </w:style>
  <w:style w:type="paragraph" w:customStyle="1" w:styleId="9CB0E25D2FB24C3F96C26C6AE1230DF6">
    <w:name w:val="9CB0E25D2FB24C3F96C26C6AE1230DF6"/>
    <w:rsid w:val="00C32E8C"/>
    <w:pPr>
      <w:widowControl w:val="0"/>
      <w:jc w:val="both"/>
    </w:pPr>
  </w:style>
  <w:style w:type="paragraph" w:customStyle="1" w:styleId="CAE34642948A415DAA30F810F0DA6FB7">
    <w:name w:val="CAE34642948A415DAA30F810F0DA6FB7"/>
    <w:rsid w:val="00C32E8C"/>
    <w:pPr>
      <w:widowControl w:val="0"/>
      <w:jc w:val="both"/>
    </w:pPr>
  </w:style>
  <w:style w:type="paragraph" w:customStyle="1" w:styleId="438FF946701A45638E0C5F2EF5B0189F">
    <w:name w:val="438FF946701A45638E0C5F2EF5B0189F"/>
    <w:rsid w:val="00C32E8C"/>
    <w:pPr>
      <w:widowControl w:val="0"/>
      <w:jc w:val="both"/>
    </w:pPr>
  </w:style>
  <w:style w:type="paragraph" w:customStyle="1" w:styleId="CC7E9AAD1E824150B7A72081CFF4ADBF">
    <w:name w:val="CC7E9AAD1E824150B7A72081CFF4ADBF"/>
    <w:rsid w:val="00C32E8C"/>
    <w:pPr>
      <w:widowControl w:val="0"/>
      <w:jc w:val="both"/>
    </w:pPr>
  </w:style>
  <w:style w:type="paragraph" w:customStyle="1" w:styleId="0790D22F1E9D46279B2D6D333585B9CE">
    <w:name w:val="0790D22F1E9D46279B2D6D333585B9CE"/>
    <w:rsid w:val="00C32E8C"/>
    <w:pPr>
      <w:widowControl w:val="0"/>
      <w:jc w:val="both"/>
    </w:pPr>
  </w:style>
  <w:style w:type="character" w:customStyle="1" w:styleId="a4">
    <w:name w:val="入力欄"/>
    <w:basedOn w:val="a0"/>
    <w:uiPriority w:val="1"/>
    <w:qFormat/>
    <w:rsid w:val="00AF6916"/>
    <w:rPr>
      <w:rFonts w:asciiTheme="majorEastAsia" w:eastAsiaTheme="majorEastAsia" w:hAnsiTheme="majorEastAsia"/>
      <w:b/>
      <w:sz w:val="24"/>
      <w:szCs w:val="24"/>
    </w:rPr>
  </w:style>
  <w:style w:type="paragraph" w:customStyle="1" w:styleId="8DD446BC57A2468C9AFEB78B6711B40D2">
    <w:name w:val="8DD446BC57A2468C9AFEB78B6711B40D2"/>
    <w:rsid w:val="00C32E8C"/>
    <w:pPr>
      <w:widowControl w:val="0"/>
      <w:jc w:val="both"/>
    </w:pPr>
  </w:style>
  <w:style w:type="paragraph" w:customStyle="1" w:styleId="08F143B4D85D4D9FAA8B3AFD5DD130C92">
    <w:name w:val="08F143B4D85D4D9FAA8B3AFD5DD130C92"/>
    <w:rsid w:val="00C32E8C"/>
    <w:pPr>
      <w:widowControl w:val="0"/>
      <w:jc w:val="both"/>
    </w:pPr>
  </w:style>
  <w:style w:type="paragraph" w:customStyle="1" w:styleId="834CBEFB171E4E71A7E179FE0C652B331">
    <w:name w:val="834CBEFB171E4E71A7E179FE0C652B331"/>
    <w:rsid w:val="00C32E8C"/>
    <w:pPr>
      <w:widowControl w:val="0"/>
      <w:jc w:val="both"/>
    </w:pPr>
  </w:style>
  <w:style w:type="paragraph" w:customStyle="1" w:styleId="9CB0E25D2FB24C3F96C26C6AE1230DF61">
    <w:name w:val="9CB0E25D2FB24C3F96C26C6AE1230DF61"/>
    <w:rsid w:val="00C32E8C"/>
    <w:pPr>
      <w:widowControl w:val="0"/>
      <w:jc w:val="both"/>
    </w:pPr>
  </w:style>
  <w:style w:type="paragraph" w:customStyle="1" w:styleId="CAE34642948A415DAA30F810F0DA6FB71">
    <w:name w:val="CAE34642948A415DAA30F810F0DA6FB71"/>
    <w:rsid w:val="00C32E8C"/>
    <w:pPr>
      <w:widowControl w:val="0"/>
      <w:jc w:val="both"/>
    </w:pPr>
  </w:style>
  <w:style w:type="paragraph" w:customStyle="1" w:styleId="CC7E9AAD1E824150B7A72081CFF4ADBF1">
    <w:name w:val="CC7E9AAD1E824150B7A72081CFF4ADBF1"/>
    <w:rsid w:val="00C32E8C"/>
    <w:pPr>
      <w:widowControl w:val="0"/>
      <w:jc w:val="both"/>
    </w:pPr>
  </w:style>
  <w:style w:type="paragraph" w:customStyle="1" w:styleId="0790D22F1E9D46279B2D6D333585B9CE1">
    <w:name w:val="0790D22F1E9D46279B2D6D333585B9CE1"/>
    <w:rsid w:val="00C32E8C"/>
    <w:pPr>
      <w:widowControl w:val="0"/>
      <w:jc w:val="both"/>
    </w:pPr>
  </w:style>
  <w:style w:type="paragraph" w:customStyle="1" w:styleId="8DD446BC57A2468C9AFEB78B6711B40D3">
    <w:name w:val="8DD446BC57A2468C9AFEB78B6711B40D3"/>
    <w:rsid w:val="00322403"/>
    <w:pPr>
      <w:widowControl w:val="0"/>
      <w:jc w:val="both"/>
    </w:pPr>
  </w:style>
  <w:style w:type="paragraph" w:customStyle="1" w:styleId="08F143B4D85D4D9FAA8B3AFD5DD130C93">
    <w:name w:val="08F143B4D85D4D9FAA8B3AFD5DD130C93"/>
    <w:rsid w:val="00322403"/>
    <w:pPr>
      <w:widowControl w:val="0"/>
      <w:jc w:val="both"/>
    </w:pPr>
  </w:style>
  <w:style w:type="paragraph" w:customStyle="1" w:styleId="834CBEFB171E4E71A7E179FE0C652B332">
    <w:name w:val="834CBEFB171E4E71A7E179FE0C652B332"/>
    <w:rsid w:val="00322403"/>
    <w:pPr>
      <w:widowControl w:val="0"/>
      <w:jc w:val="both"/>
    </w:pPr>
  </w:style>
  <w:style w:type="paragraph" w:customStyle="1" w:styleId="9CB0E25D2FB24C3F96C26C6AE1230DF62">
    <w:name w:val="9CB0E25D2FB24C3F96C26C6AE1230DF62"/>
    <w:rsid w:val="00322403"/>
    <w:pPr>
      <w:widowControl w:val="0"/>
      <w:jc w:val="both"/>
    </w:pPr>
  </w:style>
  <w:style w:type="paragraph" w:customStyle="1" w:styleId="CAE34642948A415DAA30F810F0DA6FB72">
    <w:name w:val="CAE34642948A415DAA30F810F0DA6FB72"/>
    <w:rsid w:val="00322403"/>
    <w:pPr>
      <w:widowControl w:val="0"/>
      <w:jc w:val="both"/>
    </w:pPr>
  </w:style>
  <w:style w:type="paragraph" w:customStyle="1" w:styleId="CC7E9AAD1E824150B7A72081CFF4ADBF2">
    <w:name w:val="CC7E9AAD1E824150B7A72081CFF4ADBF2"/>
    <w:rsid w:val="00322403"/>
    <w:pPr>
      <w:widowControl w:val="0"/>
      <w:jc w:val="both"/>
    </w:pPr>
  </w:style>
  <w:style w:type="paragraph" w:customStyle="1" w:styleId="0790D22F1E9D46279B2D6D333585B9CE2">
    <w:name w:val="0790D22F1E9D46279B2D6D333585B9CE2"/>
    <w:rsid w:val="00322403"/>
    <w:pPr>
      <w:widowControl w:val="0"/>
      <w:jc w:val="both"/>
    </w:pPr>
  </w:style>
  <w:style w:type="paragraph" w:customStyle="1" w:styleId="8DD446BC57A2468C9AFEB78B6711B40D4">
    <w:name w:val="8DD446BC57A2468C9AFEB78B6711B40D4"/>
    <w:rsid w:val="00AF6916"/>
    <w:pPr>
      <w:widowControl w:val="0"/>
      <w:jc w:val="both"/>
    </w:pPr>
  </w:style>
  <w:style w:type="paragraph" w:customStyle="1" w:styleId="08F143B4D85D4D9FAA8B3AFD5DD130C94">
    <w:name w:val="08F143B4D85D4D9FAA8B3AFD5DD130C94"/>
    <w:rsid w:val="00AF6916"/>
    <w:pPr>
      <w:widowControl w:val="0"/>
      <w:jc w:val="both"/>
    </w:pPr>
  </w:style>
  <w:style w:type="paragraph" w:customStyle="1" w:styleId="834CBEFB171E4E71A7E179FE0C652B333">
    <w:name w:val="834CBEFB171E4E71A7E179FE0C652B333"/>
    <w:rsid w:val="00AF6916"/>
    <w:pPr>
      <w:widowControl w:val="0"/>
      <w:jc w:val="both"/>
    </w:pPr>
  </w:style>
  <w:style w:type="paragraph" w:customStyle="1" w:styleId="CAE34642948A415DAA30F810F0DA6FB73">
    <w:name w:val="CAE34642948A415DAA30F810F0DA6FB73"/>
    <w:rsid w:val="00AF6916"/>
    <w:pPr>
      <w:widowControl w:val="0"/>
      <w:jc w:val="both"/>
    </w:pPr>
  </w:style>
  <w:style w:type="paragraph" w:customStyle="1" w:styleId="CC7E9AAD1E824150B7A72081CFF4ADBF3">
    <w:name w:val="CC7E9AAD1E824150B7A72081CFF4ADBF3"/>
    <w:rsid w:val="00AF6916"/>
    <w:pPr>
      <w:widowControl w:val="0"/>
      <w:jc w:val="both"/>
    </w:pPr>
  </w:style>
  <w:style w:type="paragraph" w:customStyle="1" w:styleId="8DD446BC57A2468C9AFEB78B6711B40D5">
    <w:name w:val="8DD446BC57A2468C9AFEB78B6711B40D5"/>
    <w:rsid w:val="00AF6916"/>
    <w:pPr>
      <w:widowControl w:val="0"/>
      <w:jc w:val="both"/>
    </w:pPr>
  </w:style>
  <w:style w:type="paragraph" w:customStyle="1" w:styleId="08F143B4D85D4D9FAA8B3AFD5DD130C95">
    <w:name w:val="08F143B4D85D4D9FAA8B3AFD5DD130C95"/>
    <w:rsid w:val="00AF6916"/>
    <w:pPr>
      <w:widowControl w:val="0"/>
      <w:jc w:val="both"/>
    </w:pPr>
  </w:style>
  <w:style w:type="paragraph" w:customStyle="1" w:styleId="834CBEFB171E4E71A7E179FE0C652B334">
    <w:name w:val="834CBEFB171E4E71A7E179FE0C652B334"/>
    <w:rsid w:val="00AF6916"/>
    <w:pPr>
      <w:widowControl w:val="0"/>
      <w:jc w:val="both"/>
    </w:pPr>
  </w:style>
  <w:style w:type="paragraph" w:customStyle="1" w:styleId="CAE34642948A415DAA30F810F0DA6FB74">
    <w:name w:val="CAE34642948A415DAA30F810F0DA6FB74"/>
    <w:rsid w:val="00AF6916"/>
    <w:pPr>
      <w:widowControl w:val="0"/>
      <w:jc w:val="both"/>
    </w:pPr>
  </w:style>
  <w:style w:type="paragraph" w:customStyle="1" w:styleId="CC7E9AAD1E824150B7A72081CFF4ADBF4">
    <w:name w:val="CC7E9AAD1E824150B7A72081CFF4ADBF4"/>
    <w:rsid w:val="00AF6916"/>
    <w:pPr>
      <w:widowControl w:val="0"/>
      <w:jc w:val="both"/>
    </w:pPr>
  </w:style>
  <w:style w:type="paragraph" w:customStyle="1" w:styleId="8DD446BC57A2468C9AFEB78B6711B40D6">
    <w:name w:val="8DD446BC57A2468C9AFEB78B6711B40D6"/>
    <w:rsid w:val="00AF6916"/>
    <w:pPr>
      <w:widowControl w:val="0"/>
      <w:jc w:val="both"/>
    </w:pPr>
  </w:style>
  <w:style w:type="paragraph" w:customStyle="1" w:styleId="08F143B4D85D4D9FAA8B3AFD5DD130C96">
    <w:name w:val="08F143B4D85D4D9FAA8B3AFD5DD130C96"/>
    <w:rsid w:val="00AF6916"/>
    <w:pPr>
      <w:widowControl w:val="0"/>
      <w:jc w:val="both"/>
    </w:pPr>
  </w:style>
  <w:style w:type="paragraph" w:customStyle="1" w:styleId="834CBEFB171E4E71A7E179FE0C652B335">
    <w:name w:val="834CBEFB171E4E71A7E179FE0C652B335"/>
    <w:rsid w:val="00AF6916"/>
    <w:pPr>
      <w:widowControl w:val="0"/>
      <w:jc w:val="both"/>
    </w:pPr>
  </w:style>
  <w:style w:type="paragraph" w:customStyle="1" w:styleId="CAE34642948A415DAA30F810F0DA6FB75">
    <w:name w:val="CAE34642948A415DAA30F810F0DA6FB75"/>
    <w:rsid w:val="00AF6916"/>
    <w:pPr>
      <w:widowControl w:val="0"/>
      <w:jc w:val="both"/>
    </w:pPr>
  </w:style>
  <w:style w:type="paragraph" w:customStyle="1" w:styleId="CC7E9AAD1E824150B7A72081CFF4ADBF5">
    <w:name w:val="CC7E9AAD1E824150B7A72081CFF4ADBF5"/>
    <w:rsid w:val="00AF6916"/>
    <w:pPr>
      <w:widowControl w:val="0"/>
      <w:jc w:val="both"/>
    </w:pPr>
  </w:style>
  <w:style w:type="paragraph" w:customStyle="1" w:styleId="CAE34642948A415DAA30F810F0DA6FB76">
    <w:name w:val="CAE34642948A415DAA30F810F0DA6FB76"/>
    <w:rsid w:val="00AF6916"/>
    <w:pPr>
      <w:widowControl w:val="0"/>
      <w:jc w:val="both"/>
    </w:pPr>
  </w:style>
  <w:style w:type="paragraph" w:customStyle="1" w:styleId="CAE34642948A415DAA30F810F0DA6FB77">
    <w:name w:val="CAE34642948A415DAA30F810F0DA6FB77"/>
    <w:rsid w:val="00AF6916"/>
    <w:pPr>
      <w:widowControl w:val="0"/>
      <w:jc w:val="both"/>
    </w:pPr>
  </w:style>
  <w:style w:type="paragraph" w:customStyle="1" w:styleId="CAE34642948A415DAA30F810F0DA6FB78">
    <w:name w:val="CAE34642948A415DAA30F810F0DA6FB78"/>
    <w:rsid w:val="00AF691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113</Words>
  <Characters>646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dane</cp:lastModifiedBy>
  <cp:revision>40</cp:revision>
  <cp:lastPrinted>2018-12-14T12:40:00Z</cp:lastPrinted>
  <dcterms:created xsi:type="dcterms:W3CDTF">2017-11-29T09:01:00Z</dcterms:created>
  <dcterms:modified xsi:type="dcterms:W3CDTF">2018-12-14T12:41:00Z</dcterms:modified>
</cp:coreProperties>
</file>